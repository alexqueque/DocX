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74542f6b804f17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Insert, remove and replace text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>,</w:t>
      </w:r>
      <w:r>
        <w:rPr>
          <w:lang w:val="en-US"/>
        </w:rPr>
        <w:t xml:space="preserve"> we insert a comma, a colon and</w:t>
      </w:r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a name.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 xml:space="preserve"> we remove a </w:t>
      </w:r>
      <w:r>
        <w:rPr>
          <w:lang w:val="en-US"/>
        </w:rPr>
        <w:t>word and a comma.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>
        <w:spacing w:after="600"/>
      </w:pPr>
      <w:r>
        <w:rPr>
          <w:lang w:val="en-US"/>
        </w:rPr>
        <w:t xml:space="preserve">In this paragraph, we replace a word by using a handler: </w:t>
      </w:r>
      <w:r>
        <w:rPr>
          <w:lang w:val="en-US"/>
        </w:rPr>
        <w:t>$13.95</w:t>
      </w:r>
      <w:r>
        <w:rPr>
          <w:lang w:val="en-US"/>
        </w:rPr>
        <w:t>.</w:t>
      </w:r>
    </w:p>
    <w:p>
      <w:pPr/>
      <w:r>
        <w:t xml:space="preserve">This is a paragraph where tracking of </w:t>
      </w:r>
      <w:del w:id="20" w:author="AzureAD\SimonBoucher" w:date="2025-09-09T10:27:00Z">
        <w:r>
          <w:delText>modifications</w:delText>
        </w:r>
      </w:del>
      <w:ins w:id="19" w:author="AzureAD\SimonBoucher" w:date="2025-09-09T10:27:00Z">
        <w:r>
          <w:t>changes</w:t>
        </w:r>
      </w:ins>
      <w:r>
        <w:t xml:space="preserve"> is used.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9aed5cea2b14a52" /><Relationship Type="http://schemas.openxmlformats.org/officeDocument/2006/relationships/numbering" Target="/word/numbering.xml" Id="R04e9afe1451c4d3f" /><Relationship Type="http://schemas.openxmlformats.org/officeDocument/2006/relationships/settings" Target="/word/settings.xml" Id="Rfb9fed3783af4c72" /><Relationship Type="http://schemas.openxmlformats.org/officeDocument/2006/relationships/webSettings" Target="/word/webSettings.xml" Id="R16b8251b50fe417f" /></Relationships>
</file>